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1F24B0" w14:textId="77777777" w:rsidR="00803F47" w:rsidRDefault="00136D9C" w:rsidP="00803F47">
      <w:pPr>
        <w:ind w:firstLine="720"/>
        <w:rPr>
          <w:sz w:val="32"/>
        </w:rPr>
      </w:pPr>
      <w:r w:rsidRPr="00066B84">
        <w:rPr>
          <w:sz w:val="32"/>
        </w:rPr>
        <w:t>Emil</w:t>
      </w:r>
      <w:r w:rsidR="00CF084F">
        <w:rPr>
          <w:sz w:val="32"/>
        </w:rPr>
        <w:t>y Dickinson: Fascicle 16</w:t>
      </w:r>
      <w:r w:rsidRPr="00066B84">
        <w:rPr>
          <w:sz w:val="32"/>
        </w:rPr>
        <w:t xml:space="preserve"> </w:t>
      </w:r>
      <w:r w:rsidR="00803F47">
        <w:rPr>
          <w:sz w:val="32"/>
        </w:rPr>
        <w:t xml:space="preserve">compares the changes made to the versions of Dickinson’s poems within Fascicle 16. The project evolved from two defunct sites that presented digital renditions of the poems’ manuscripts and transcriptions. Our purpose was to unite the </w:t>
      </w:r>
      <w:r w:rsidR="00E76361">
        <w:rPr>
          <w:sz w:val="32"/>
        </w:rPr>
        <w:t>nineteenth</w:t>
      </w:r>
      <w:r w:rsidR="00803F47">
        <w:rPr>
          <w:sz w:val="32"/>
        </w:rPr>
        <w:t xml:space="preserve"> and </w:t>
      </w:r>
      <w:r w:rsidR="00E76361">
        <w:rPr>
          <w:sz w:val="32"/>
        </w:rPr>
        <w:t xml:space="preserve">twentieth </w:t>
      </w:r>
      <w:r w:rsidR="00803F47">
        <w:rPr>
          <w:sz w:val="32"/>
        </w:rPr>
        <w:t>century editions, as well as the manuscripts, into a single website.</w:t>
      </w:r>
    </w:p>
    <w:p w14:paraId="13CF3F65" w14:textId="77777777" w:rsidR="00803F47" w:rsidRDefault="00803F47" w:rsidP="00803F47">
      <w:pPr>
        <w:ind w:firstLine="720"/>
        <w:rPr>
          <w:sz w:val="32"/>
        </w:rPr>
      </w:pPr>
      <w:commentRangeStart w:id="0"/>
      <w:r>
        <w:rPr>
          <w:sz w:val="32"/>
        </w:rPr>
        <w:t xml:space="preserve">In the fall of 2015 </w:t>
      </w:r>
      <w:r w:rsidRPr="00066B84">
        <w:rPr>
          <w:sz w:val="32"/>
        </w:rPr>
        <w:t xml:space="preserve">Digital Humanities: Coding and Digital Archives course at </w:t>
      </w:r>
      <w:r>
        <w:rPr>
          <w:sz w:val="32"/>
        </w:rPr>
        <w:t xml:space="preserve">the University of Pittsburgh at Greensburg </w:t>
      </w:r>
      <w:commentRangeEnd w:id="0"/>
      <w:r w:rsidR="00933BCD">
        <w:rPr>
          <w:rStyle w:val="CommentReference"/>
        </w:rPr>
        <w:commentReference w:id="0"/>
      </w:r>
      <w:r w:rsidR="00E76361" w:rsidRPr="00066B84">
        <w:rPr>
          <w:sz w:val="32"/>
        </w:rPr>
        <w:t xml:space="preserve">we worked with </w:t>
      </w:r>
      <w:bookmarkStart w:id="1" w:name="_GoBack"/>
      <w:proofErr w:type="spellStart"/>
      <w:ins w:id="2" w:author="Beshero-Bondar, Elisa Eileen" w:date="2016-01-28T23:04:00Z">
        <w:r w:rsidR="00933BCD">
          <w:rPr>
            <w:sz w:val="32"/>
          </w:rPr>
          <w:t>photofacimiles</w:t>
        </w:r>
        <w:proofErr w:type="spellEnd"/>
        <w:r w:rsidR="00933BCD">
          <w:rPr>
            <w:sz w:val="32"/>
          </w:rPr>
          <w:t xml:space="preserve"> </w:t>
        </w:r>
        <w:bookmarkEnd w:id="1"/>
        <w:r w:rsidR="00933BCD">
          <w:rPr>
            <w:sz w:val="32"/>
          </w:rPr>
          <w:t xml:space="preserve">of </w:t>
        </w:r>
      </w:ins>
      <w:del w:id="3" w:author="Beshero-Bondar, Elisa Eileen" w:date="2016-01-28T23:04:00Z">
        <w:r w:rsidR="00E76361" w:rsidRPr="00066B84" w:rsidDel="00933BCD">
          <w:rPr>
            <w:sz w:val="32"/>
          </w:rPr>
          <w:delText>the original</w:delText>
        </w:r>
      </w:del>
      <w:ins w:id="4" w:author="Beshero-Bondar, Elisa Eileen" w:date="2016-01-28T23:04:00Z">
        <w:r w:rsidR="00933BCD">
          <w:rPr>
            <w:sz w:val="32"/>
          </w:rPr>
          <w:t>Dickinson’s</w:t>
        </w:r>
      </w:ins>
      <w:r w:rsidR="00E76361" w:rsidRPr="00066B84">
        <w:rPr>
          <w:sz w:val="32"/>
        </w:rPr>
        <w:t xml:space="preserve"> manuscripts to fix any transcription errors and mark-up the poems’ original variations </w:t>
      </w:r>
      <w:r w:rsidR="00E76361">
        <w:rPr>
          <w:sz w:val="32"/>
        </w:rPr>
        <w:t>using</w:t>
      </w:r>
      <w:r w:rsidR="00E76361" w:rsidRPr="00066B84">
        <w:rPr>
          <w:sz w:val="32"/>
        </w:rPr>
        <w:t xml:space="preserve"> TEI XML coding</w:t>
      </w:r>
      <w:r w:rsidR="00E76361">
        <w:rPr>
          <w:sz w:val="32"/>
        </w:rPr>
        <w:t>. We added</w:t>
      </w:r>
      <w:r w:rsidR="00E76361" w:rsidRPr="00066B84">
        <w:rPr>
          <w:sz w:val="32"/>
        </w:rPr>
        <w:t xml:space="preserve"> the variations found in the published versions. </w:t>
      </w:r>
      <w:commentRangeStart w:id="5"/>
      <w:r w:rsidR="00E76361">
        <w:rPr>
          <w:sz w:val="32"/>
        </w:rPr>
        <w:t>Next, w</w:t>
      </w:r>
      <w:r w:rsidR="00E76361" w:rsidRPr="00C33E4B">
        <w:rPr>
          <w:sz w:val="32"/>
        </w:rPr>
        <w:t xml:space="preserve">e used XSLT to transform our XML into HTML. Using CSS and JavaScript we were able to display the </w:t>
      </w:r>
      <w:r w:rsidR="00E76361">
        <w:rPr>
          <w:sz w:val="32"/>
        </w:rPr>
        <w:t xml:space="preserve">variations between the </w:t>
      </w:r>
      <w:r w:rsidR="00E76361" w:rsidRPr="00C33E4B">
        <w:rPr>
          <w:sz w:val="32"/>
        </w:rPr>
        <w:t>manuscript transcriptions and the published versions.</w:t>
      </w:r>
      <w:r w:rsidR="00E76361" w:rsidRPr="00066B84">
        <w:rPr>
          <w:sz w:val="32"/>
        </w:rPr>
        <w:t xml:space="preserve"> We also used Photo</w:t>
      </w:r>
      <w:r w:rsidR="00E76361">
        <w:rPr>
          <w:sz w:val="32"/>
        </w:rPr>
        <w:t xml:space="preserve">shop and image-mapping over all of the poems’ images </w:t>
      </w:r>
      <w:r w:rsidR="00E76361" w:rsidRPr="00066B84">
        <w:rPr>
          <w:sz w:val="32"/>
        </w:rPr>
        <w:t>to show where the variations were located and compare Dickinson’s original</w:t>
      </w:r>
      <w:r w:rsidR="00E76361">
        <w:rPr>
          <w:sz w:val="32"/>
        </w:rPr>
        <w:t xml:space="preserve"> poems</w:t>
      </w:r>
      <w:r w:rsidR="00E76361" w:rsidRPr="00066B84">
        <w:rPr>
          <w:sz w:val="32"/>
        </w:rPr>
        <w:t xml:space="preserve"> to the published versions</w:t>
      </w:r>
      <w:commentRangeEnd w:id="5"/>
      <w:r w:rsidR="00933BCD">
        <w:rPr>
          <w:rStyle w:val="CommentReference"/>
        </w:rPr>
        <w:commentReference w:id="5"/>
      </w:r>
      <w:r w:rsidR="00E76361" w:rsidRPr="00066B84">
        <w:rPr>
          <w:sz w:val="32"/>
        </w:rPr>
        <w:t>. Finally, we used SVG to graph the percentage of dash reduction in the published ve</w:t>
      </w:r>
      <w:r w:rsidR="00E76361">
        <w:rPr>
          <w:sz w:val="32"/>
        </w:rPr>
        <w:t>rsions compared to the manuscripts</w:t>
      </w:r>
      <w:r w:rsidR="00E76361" w:rsidRPr="00066B84">
        <w:rPr>
          <w:sz w:val="32"/>
        </w:rPr>
        <w:t>.</w:t>
      </w:r>
    </w:p>
    <w:p w14:paraId="10BFB5CC" w14:textId="77777777" w:rsidR="00E76361" w:rsidRPr="0000361C" w:rsidRDefault="00E76361" w:rsidP="00E76361">
      <w:pPr>
        <w:ind w:firstLine="720"/>
        <w:rPr>
          <w:sz w:val="32"/>
        </w:rPr>
      </w:pPr>
      <w:r>
        <w:rPr>
          <w:sz w:val="32"/>
        </w:rPr>
        <w:t>Our studies found that the published versions changed the original poems considerably. We particularly focused on the dashes</w:t>
      </w:r>
      <w:del w:id="6" w:author="Beshero-Bondar, Elisa Eileen" w:date="2016-01-28T23:01:00Z">
        <w:r w:rsidDel="00933BCD">
          <w:rPr>
            <w:sz w:val="32"/>
          </w:rPr>
          <w:delText xml:space="preserve"> that had been changed</w:delText>
        </w:r>
      </w:del>
      <w:ins w:id="7" w:author="Beshero-Bondar, Elisa Eileen" w:date="2016-01-28T23:01:00Z">
        <w:r w:rsidR="00933BCD">
          <w:rPr>
            <w:sz w:val="32"/>
          </w:rPr>
          <w:t xml:space="preserve"> that were removed by later editors</w:t>
        </w:r>
      </w:ins>
      <w:r>
        <w:rPr>
          <w:sz w:val="32"/>
        </w:rPr>
        <w:t xml:space="preserve">. These changes are significant because the dashes </w:t>
      </w:r>
      <w:ins w:id="8" w:author="Beshero-Bondar, Elisa Eileen" w:date="2016-01-28T23:02:00Z">
        <w:r w:rsidR="00933BCD">
          <w:rPr>
            <w:sz w:val="32"/>
          </w:rPr>
          <w:t xml:space="preserve">sometimes </w:t>
        </w:r>
      </w:ins>
      <w:r>
        <w:rPr>
          <w:sz w:val="32"/>
        </w:rPr>
        <w:t>create a caesura, and the lack of or addition of them in the published versions alter how the poems are read and understood. This knowledge will help facilitate other scholars’ literary research about Emily Dickinson’s Fascicle 16. Future development of this project will include analyzing different changes between the original and published versions of the poems, such as capitalization, punctuation, and word choice.</w:t>
      </w:r>
    </w:p>
    <w:p w14:paraId="25AE1E1D" w14:textId="77777777" w:rsidR="00E76361" w:rsidRDefault="00E76361" w:rsidP="00803F47">
      <w:pPr>
        <w:ind w:firstLine="720"/>
        <w:rPr>
          <w:sz w:val="32"/>
        </w:rPr>
      </w:pPr>
    </w:p>
    <w:p w14:paraId="23C6118F" w14:textId="77777777" w:rsidR="00803F47" w:rsidRDefault="00803F47">
      <w:pPr>
        <w:rPr>
          <w:sz w:val="32"/>
        </w:rPr>
      </w:pPr>
    </w:p>
    <w:p w14:paraId="009C5852" w14:textId="77777777" w:rsidR="00803F47" w:rsidRDefault="00E76361">
      <w:pPr>
        <w:rPr>
          <w:sz w:val="32"/>
        </w:rPr>
      </w:pPr>
      <w:r>
        <w:rPr>
          <w:sz w:val="32"/>
        </w:rPr>
        <w:t>STUFF TAKEN OUT:</w:t>
      </w:r>
    </w:p>
    <w:p w14:paraId="08F4EC34" w14:textId="77777777" w:rsidR="00E676FD" w:rsidRPr="00066B84" w:rsidRDefault="00136D9C">
      <w:pPr>
        <w:rPr>
          <w:sz w:val="32"/>
        </w:rPr>
      </w:pPr>
      <w:commentRangeStart w:id="9"/>
      <w:proofErr w:type="gramStart"/>
      <w:r w:rsidRPr="00066B84">
        <w:rPr>
          <w:sz w:val="32"/>
        </w:rPr>
        <w:t>is</w:t>
      </w:r>
      <w:proofErr w:type="gramEnd"/>
      <w:r w:rsidRPr="00066B84">
        <w:rPr>
          <w:sz w:val="32"/>
        </w:rPr>
        <w:t xml:space="preserve"> a repurposed version of two previous websites that ex</w:t>
      </w:r>
      <w:r w:rsidR="00CF084F">
        <w:rPr>
          <w:sz w:val="32"/>
        </w:rPr>
        <w:t>plore the poems in Dickinson’s F</w:t>
      </w:r>
      <w:r w:rsidRPr="00066B84">
        <w:rPr>
          <w:sz w:val="32"/>
        </w:rPr>
        <w:t>ascicle 16. Th</w:t>
      </w:r>
      <w:r w:rsidR="0033721B">
        <w:rPr>
          <w:sz w:val="32"/>
        </w:rPr>
        <w:t xml:space="preserve">e original websites look at </w:t>
      </w:r>
      <w:r w:rsidRPr="00066B84">
        <w:rPr>
          <w:sz w:val="32"/>
        </w:rPr>
        <w:t xml:space="preserve">variants within the poems that Dickinson herself had made. </w:t>
      </w:r>
      <w:r w:rsidR="0033721B">
        <w:rPr>
          <w:sz w:val="32"/>
        </w:rPr>
        <w:t>Our group</w:t>
      </w:r>
      <w:r w:rsidRPr="00066B84">
        <w:rPr>
          <w:sz w:val="32"/>
        </w:rPr>
        <w:t xml:space="preserve"> compare</w:t>
      </w:r>
      <w:r w:rsidR="0033721B">
        <w:rPr>
          <w:sz w:val="32"/>
        </w:rPr>
        <w:t>d</w:t>
      </w:r>
      <w:r w:rsidRPr="00066B84">
        <w:rPr>
          <w:sz w:val="32"/>
        </w:rPr>
        <w:t xml:space="preserve"> the changes that were made to the poems in a selected list of published versions from the nineteenth and twentieth centuries. </w:t>
      </w:r>
      <w:r w:rsidR="00CF084F">
        <w:rPr>
          <w:sz w:val="32"/>
        </w:rPr>
        <w:t xml:space="preserve">We worked together </w:t>
      </w:r>
      <w:commentRangeEnd w:id="9"/>
      <w:r w:rsidR="00933BCD">
        <w:rPr>
          <w:rStyle w:val="CommentReference"/>
        </w:rPr>
        <w:commentReference w:id="9"/>
      </w:r>
    </w:p>
    <w:p w14:paraId="37163307" w14:textId="77777777" w:rsidR="00136D9C" w:rsidRDefault="000A7B50">
      <w:pPr>
        <w:rPr>
          <w:sz w:val="32"/>
        </w:rPr>
      </w:pPr>
      <w:r w:rsidRPr="00066B84">
        <w:rPr>
          <w:sz w:val="32"/>
        </w:rPr>
        <w:t xml:space="preserve">The skills we </w:t>
      </w:r>
      <w:r w:rsidR="00CF084F">
        <w:rPr>
          <w:sz w:val="32"/>
        </w:rPr>
        <w:t xml:space="preserve">acquired in this </w:t>
      </w:r>
      <w:r w:rsidRPr="00066B84">
        <w:rPr>
          <w:sz w:val="32"/>
        </w:rPr>
        <w:t>c</w:t>
      </w:r>
      <w:r w:rsidR="00C33E4B">
        <w:rPr>
          <w:sz w:val="32"/>
        </w:rPr>
        <w:t>ourse allowed us to document,</w:t>
      </w:r>
      <w:r w:rsidRPr="00066B84">
        <w:rPr>
          <w:sz w:val="32"/>
        </w:rPr>
        <w:t xml:space="preserve"> analyze</w:t>
      </w:r>
      <w:r w:rsidR="00C33E4B">
        <w:rPr>
          <w:sz w:val="32"/>
        </w:rPr>
        <w:t>, and display</w:t>
      </w:r>
      <w:r w:rsidRPr="00066B84">
        <w:rPr>
          <w:sz w:val="32"/>
        </w:rPr>
        <w:t xml:space="preserve"> these poems</w:t>
      </w:r>
      <w:r w:rsidR="00CF084F">
        <w:rPr>
          <w:sz w:val="32"/>
        </w:rPr>
        <w:t xml:space="preserve"> digitally</w:t>
      </w:r>
      <w:r w:rsidRPr="00066B84">
        <w:rPr>
          <w:sz w:val="32"/>
        </w:rPr>
        <w:t xml:space="preserve">. First, </w:t>
      </w:r>
    </w:p>
    <w:sectPr w:rsidR="00136D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eshero-Bondar, Elisa Eileen" w:date="2016-01-28T22:59:00Z" w:initials="BEE">
    <w:p w14:paraId="26B029D9" w14:textId="77777777" w:rsidR="00933BCD" w:rsidRDefault="00933BCD">
      <w:pPr>
        <w:pStyle w:val="CommentText"/>
      </w:pPr>
      <w:r>
        <w:rPr>
          <w:rStyle w:val="CommentReference"/>
        </w:rPr>
        <w:annotationRef/>
      </w:r>
      <w:r>
        <w:t>REDUCE THIS please. In our Fall 2015 DH class at Pitt-Greensburg (Use markdown in the web submission form).</w:t>
      </w:r>
    </w:p>
  </w:comment>
  <w:comment w:id="5" w:author="Beshero-Bondar, Elisa Eileen" w:date="2016-01-28T23:05:00Z" w:initials="BEE">
    <w:p w14:paraId="4F423775" w14:textId="77777777" w:rsidR="00397D13" w:rsidRDefault="00933BCD">
      <w:pPr>
        <w:pStyle w:val="CommentText"/>
      </w:pPr>
      <w:r>
        <w:rPr>
          <w:rStyle w:val="CommentReference"/>
        </w:rPr>
        <w:annotationRef/>
      </w:r>
      <w:r>
        <w:t>Language is a little repetitive here; find a way to trim and make more forceful?</w:t>
      </w:r>
    </w:p>
  </w:comment>
  <w:comment w:id="9" w:author="Beshero-Bondar, Elisa Eileen" w:date="2016-01-28T22:59:00Z" w:initials="BEE">
    <w:p w14:paraId="3A56643D" w14:textId="77777777" w:rsidR="00933BCD" w:rsidRDefault="00933BCD">
      <w:pPr>
        <w:pStyle w:val="CommentText"/>
      </w:pPr>
      <w:r>
        <w:rPr>
          <w:rStyle w:val="CommentReference"/>
        </w:rPr>
        <w:annotationRef/>
      </w:r>
      <w:r>
        <w:t>Please put this back and find other less drastic ways to reduce the prose.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B029D9" w15:done="0"/>
  <w15:commentEx w15:paraId="4F423775" w15:done="0"/>
  <w15:commentEx w15:paraId="3A56643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shero-Bondar, Elisa Eileen">
    <w15:presenceInfo w15:providerId="AD" w15:userId="S-1-5-21-2361984597-2039549782-3180204118-229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7BD"/>
    <w:rsid w:val="0000361C"/>
    <w:rsid w:val="00066B84"/>
    <w:rsid w:val="000A7B50"/>
    <w:rsid w:val="00136D9C"/>
    <w:rsid w:val="0033721B"/>
    <w:rsid w:val="00397D13"/>
    <w:rsid w:val="003A67BD"/>
    <w:rsid w:val="004B1BBD"/>
    <w:rsid w:val="004C232C"/>
    <w:rsid w:val="00803F47"/>
    <w:rsid w:val="00933BCD"/>
    <w:rsid w:val="00C33E4B"/>
    <w:rsid w:val="00CF084F"/>
    <w:rsid w:val="00E676FD"/>
    <w:rsid w:val="00E76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EA0F9"/>
  <w15:chartTrackingRefBased/>
  <w15:docId w15:val="{C33740CF-D73E-41FD-9A7C-A3D5162A1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33BCD"/>
    <w:rPr>
      <w:sz w:val="16"/>
      <w:szCs w:val="16"/>
    </w:rPr>
  </w:style>
  <w:style w:type="paragraph" w:styleId="CommentText">
    <w:name w:val="annotation text"/>
    <w:basedOn w:val="Normal"/>
    <w:link w:val="CommentTextChar"/>
    <w:uiPriority w:val="99"/>
    <w:semiHidden/>
    <w:unhideWhenUsed/>
    <w:rsid w:val="00933BCD"/>
    <w:pPr>
      <w:spacing w:line="240" w:lineRule="auto"/>
    </w:pPr>
    <w:rPr>
      <w:sz w:val="20"/>
      <w:szCs w:val="20"/>
    </w:rPr>
  </w:style>
  <w:style w:type="character" w:customStyle="1" w:styleId="CommentTextChar">
    <w:name w:val="Comment Text Char"/>
    <w:basedOn w:val="DefaultParagraphFont"/>
    <w:link w:val="CommentText"/>
    <w:uiPriority w:val="99"/>
    <w:semiHidden/>
    <w:rsid w:val="00933BCD"/>
    <w:rPr>
      <w:sz w:val="20"/>
      <w:szCs w:val="20"/>
    </w:rPr>
  </w:style>
  <w:style w:type="paragraph" w:styleId="CommentSubject">
    <w:name w:val="annotation subject"/>
    <w:basedOn w:val="CommentText"/>
    <w:next w:val="CommentText"/>
    <w:link w:val="CommentSubjectChar"/>
    <w:uiPriority w:val="99"/>
    <w:semiHidden/>
    <w:unhideWhenUsed/>
    <w:rsid w:val="00933BCD"/>
    <w:rPr>
      <w:b/>
      <w:bCs/>
    </w:rPr>
  </w:style>
  <w:style w:type="character" w:customStyle="1" w:styleId="CommentSubjectChar">
    <w:name w:val="Comment Subject Char"/>
    <w:basedOn w:val="CommentTextChar"/>
    <w:link w:val="CommentSubject"/>
    <w:uiPriority w:val="99"/>
    <w:semiHidden/>
    <w:rsid w:val="00933BCD"/>
    <w:rPr>
      <w:b/>
      <w:bCs/>
      <w:sz w:val="20"/>
      <w:szCs w:val="20"/>
    </w:rPr>
  </w:style>
  <w:style w:type="paragraph" w:styleId="BalloonText">
    <w:name w:val="Balloon Text"/>
    <w:basedOn w:val="Normal"/>
    <w:link w:val="BalloonTextChar"/>
    <w:uiPriority w:val="99"/>
    <w:semiHidden/>
    <w:unhideWhenUsed/>
    <w:rsid w:val="00933B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3B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Nicole Lottig</cp:lastModifiedBy>
  <cp:revision>2</cp:revision>
  <dcterms:created xsi:type="dcterms:W3CDTF">2016-01-29T04:28:00Z</dcterms:created>
  <dcterms:modified xsi:type="dcterms:W3CDTF">2016-01-29T04:28:00Z</dcterms:modified>
</cp:coreProperties>
</file>